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Casos de Uso ID: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1-5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48313" cy="360023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23050" y="-231550"/>
                          <a:ext cx="5548313" cy="3600238"/>
                          <a:chOff x="-123050" y="-231550"/>
                          <a:chExt cx="6542528" cy="4389700"/>
                        </a:xfrm>
                      </wpg:grpSpPr>
                      <pic:pic>
                        <pic:nvPicPr>
                          <pic:cNvPr descr="Diseño sin título (13) (1).png" id="55" name="Shape 55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3050" y="1307988"/>
                            <a:ext cx="1322776" cy="132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299875" y="798125"/>
                            <a:ext cx="12000" cy="71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2763525" y="1308000"/>
                            <a:ext cx="1789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924075" y="767550"/>
                            <a:ext cx="833400" cy="1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0" y="2396838"/>
                            <a:ext cx="13278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Usuario CLIENTE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4480300" y="-74950"/>
                            <a:ext cx="1275300" cy="51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2040675" y="2750000"/>
                            <a:ext cx="1839000" cy="58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2040675" y="443150"/>
                            <a:ext cx="1789800" cy="58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129175" y="420500"/>
                            <a:ext cx="16620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Visualización de los productos en home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065275" y="1200300"/>
                            <a:ext cx="17898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102175" y="1138650"/>
                            <a:ext cx="17160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Cliente visualiza detalles de producto seleccionado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2040675" y="1992850"/>
                            <a:ext cx="1839000" cy="58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102175" y="1975150"/>
                            <a:ext cx="1952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 agrega productos al carrito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56300" y="787225"/>
                            <a:ext cx="14058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675" y="787225"/>
                            <a:ext cx="10800" cy="4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4467378" y="-231550"/>
                            <a:ext cx="19521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Base de Datos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750275" y="438500"/>
                            <a:ext cx="7200" cy="33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3873675" y="364475"/>
                            <a:ext cx="833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&lt;include&gt;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885950" y="1436300"/>
                            <a:ext cx="8742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3885975" y="1118100"/>
                            <a:ext cx="833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&lt;extends&gt;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24075" y="2272250"/>
                            <a:ext cx="826200" cy="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3873675" y="1874725"/>
                            <a:ext cx="833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&lt;extends&gt;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08075" y="1508100"/>
                            <a:ext cx="757200" cy="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07100" y="2272250"/>
                            <a:ext cx="826200" cy="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55725" y="1637450"/>
                            <a:ext cx="5703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5625" y="1669238"/>
                            <a:ext cx="0" cy="21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102175" y="2750000"/>
                            <a:ext cx="1952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 ingresa usuario registrado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455725" y="3094850"/>
                            <a:ext cx="5703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24075" y="3014300"/>
                            <a:ext cx="833400" cy="1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1984125" y="3542550"/>
                            <a:ext cx="19521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1936125" y="3489450"/>
                            <a:ext cx="2284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 no registrado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llena formulario registro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475375" y="3791250"/>
                            <a:ext cx="4965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59550" y="3770750"/>
                            <a:ext cx="767400" cy="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48313" cy="3600238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8313" cy="3600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9.927650697568"/>
        <w:gridCol w:w="6385.584160326054"/>
        <w:gridCol w:w="3.4881889763764775"/>
        <w:tblGridChange w:id="0">
          <w:tblGrid>
            <w:gridCol w:w="2639.927650697568"/>
            <w:gridCol w:w="6385.584160326054"/>
            <w:gridCol w:w="3.488188976376477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Cliente : El usuario registrado o no ingresa a la categoría específica para ver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Casos de Usuario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ID: 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caso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uso: Revisar Productos en la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 negocio: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Actores: Usuario Cliente registrado o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El usuario Necesita poder ver el listado de productos dentro de cada categoría así como las opciones en el menú de navegación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Disparador: el usuario selecciona el producto dentro de los productos listados o selecciona alguna de las opciones en el panel de navegación (Login, Carrito,Home)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 El Usuario cliente registrado o no debe haber seleccionado la opción de categoría o alguna de las opciones en el panel de navegación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 condiciones: Se muestran los productos listados dentro de la categoría escogida o es redirigido a alguna de las páginas del sitio cuando selecciona algún icono en el panel de navegación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3210"/>
        <w:gridCol w:w="945"/>
        <w:gridCol w:w="4080"/>
        <w:tblGridChange w:id="0">
          <w:tblGrid>
            <w:gridCol w:w="960"/>
            <w:gridCol w:w="3210"/>
            <w:gridCol w:w="945"/>
            <w:gridCol w:w="40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el botón de categoría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 la ventana correspondiente a la categoría seleccionada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un producto del cual desea revisar información más detallada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redirige al cliente a la categoría elegida.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cliente registrado o no da click en el panel de navegación a la opción login para iniciar sesión como usuario registrado o para crear cuenta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la página de login o inicio de sesión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registrado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sus datos de login e ingresa a iniciar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cliente registrado o no da click en la opción de ir al home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la página del home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3435"/>
        <w:gridCol w:w="3090"/>
        <w:tblGridChange w:id="0">
          <w:tblGrid>
            <w:gridCol w:w="2640"/>
            <w:gridCol w:w="3435"/>
            <w:gridCol w:w="30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de uso -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ID:08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 los artículos que están dentro del carrito de compra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 de negocio: 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ve los articulos que estan dentro de su carrito de compra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Disparador: El usuario da click en el botón de carrito de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 El usuario debe haber iniciado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Poscondiciones: Se muestran los productos que el usuario ha agregado al carrito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3210"/>
        <w:gridCol w:w="945"/>
        <w:gridCol w:w="4080"/>
        <w:tblGridChange w:id="0">
          <w:tblGrid>
            <w:gridCol w:w="960"/>
            <w:gridCol w:w="3210"/>
            <w:gridCol w:w="945"/>
            <w:gridCol w:w="40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el botón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carrito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 la ventana carrito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el botón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carrito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confirma que el usuario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 iniciado sesión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 la ventana de inicio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sesion</w:t>
            </w:r>
          </w:p>
        </w:tc>
      </w:tr>
    </w:tbl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Casos de Uso ID:</w:t>
      </w:r>
    </w:p>
    <w:p w:rsidR="00000000" w:rsidDel="00000000" w:rsidP="00000000" w:rsidRDefault="00000000" w:rsidRPr="00000000" w14:paraId="0000011B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1-2-3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95963" cy="257222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675" y="198325"/>
                          <a:ext cx="5795963" cy="2572223"/>
                          <a:chOff x="137675" y="198325"/>
                          <a:chExt cx="6505800" cy="2875925"/>
                        </a:xfrm>
                      </wpg:grpSpPr>
                      <pic:pic>
                        <pic:nvPicPr>
                          <pic:cNvPr descr="Diseño sin título (13) (1)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850" y="629425"/>
                            <a:ext cx="1322776" cy="132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242300" y="442550"/>
                            <a:ext cx="1809600" cy="77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77975" y="1367100"/>
                            <a:ext cx="1765500" cy="83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468475" y="2198100"/>
                            <a:ext cx="1893300" cy="83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09475" y="629425"/>
                            <a:ext cx="14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453800" y="442550"/>
                            <a:ext cx="13866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 Ingresa a la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Página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51900" y="826250"/>
                            <a:ext cx="16914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3325" y="845700"/>
                            <a:ext cx="17400" cy="5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425575" y="550750"/>
                            <a:ext cx="14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&lt;&lt;Include&gt;&gt;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123825" y="1563700"/>
                            <a:ext cx="1322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Crear Usuario Administrador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110238" y="1952201"/>
                            <a:ext cx="2400" cy="6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40975" y="2613600"/>
                            <a:ext cx="1327500" cy="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694675" y="2458650"/>
                            <a:ext cx="1435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Listar Productos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37675" y="198325"/>
                            <a:ext cx="8064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Actor Usuario 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5963" cy="257222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963" cy="25722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32.582000869525"/>
        <w:gridCol w:w="1384.2809526109852"/>
        <w:gridCol w:w="2408.648857543114"/>
        <w:tblGridChange w:id="0">
          <w:tblGrid>
            <w:gridCol w:w="5232.582000869525"/>
            <w:gridCol w:w="1384.2809526109852"/>
            <w:gridCol w:w="2408.64885754311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ID: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caso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uso: Registrar Usuario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 negocio: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Actores: Yo como usuario 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Necesito crear un usuario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Disparador: El Usuario root desea registrar un usuario administrador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 El Usuario root debe estar autenticado en la plataforma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Pos- condiciones: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registra nuevo usuario administrador en el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7.7155128336232"/>
        <w:gridCol w:w="3399.218734021884"/>
        <w:gridCol w:w="967.0191226096739"/>
        <w:gridCol w:w="3721.5584415584417"/>
        <w:tblGridChange w:id="0">
          <w:tblGrid>
            <w:gridCol w:w="937.7155128336232"/>
            <w:gridCol w:w="3399.218734021884"/>
            <w:gridCol w:w="967.0191226096739"/>
            <w:gridCol w:w="3721.558441558441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root selecciona la acción agregar nuevo usuario administrador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formulario de registro de administradores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diligencia el formulario con los datos solicitados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envía el formulario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registra un nuevo administrador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 información notificando que el perfirl fue creado exitosamente</w:t>
            </w:r>
          </w:p>
        </w:tc>
      </w:tr>
    </w:tbl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7.7155128336232"/>
        <w:gridCol w:w="3399.218734021884"/>
        <w:gridCol w:w="967.0191226096739"/>
        <w:gridCol w:w="3721.5584415584417"/>
        <w:tblGridChange w:id="0">
          <w:tblGrid>
            <w:gridCol w:w="937.7155128336232"/>
            <w:gridCol w:w="3399.218734021884"/>
            <w:gridCol w:w="967.0191226096739"/>
            <w:gridCol w:w="3721.5584415584417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cancelar la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operación en cualquier momento.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 caso de uso.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dato no cumple las condiciones del sistema. El sistema muestra un mensaje de error y dirige al administrador de nuevo al formulario.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cancelar la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operación en cualquier momento.</w:t>
            </w:r>
          </w:p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 caso de uso.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dato no cumple las condiciones del sistema. El sistema muestra un mensaje de error y dirige al administrador de nuevo al formulario.</w:t>
            </w:r>
          </w:p>
        </w:tc>
      </w:tr>
    </w:tbl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9.331668907241"/>
        <w:gridCol w:w="3013.0900710581914"/>
        <w:gridCol w:w="3013.0900710581914"/>
        <w:tblGridChange w:id="0">
          <w:tblGrid>
            <w:gridCol w:w="2999.331668907241"/>
            <w:gridCol w:w="3013.0900710581914"/>
            <w:gridCol w:w="3013.090071058191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ID: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 Inicio Sesion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 negocio: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Actores: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necesito iniciar sesión en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Disparador: El administrador desea ingresar en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Precondiciones: El administrador debe estar registrado en la plataforma como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Precondiciones: El administrador debe ingresar un nombre de usuario y contraseña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Pos condiciones: Se da ingreso como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285"/>
        <w:gridCol w:w="765"/>
        <w:gridCol w:w="4215"/>
        <w:tblGridChange w:id="0">
          <w:tblGrid>
            <w:gridCol w:w="810"/>
            <w:gridCol w:w="3285"/>
            <w:gridCol w:w="765"/>
            <w:gridCol w:w="4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ingresa nombre de usuario y contraseña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clickea el</w:t>
            </w:r>
          </w:p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ingreso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da ingreso como</w:t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ingresa nombre de usuario y contraseña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clickea el</w:t>
            </w:r>
          </w:p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ingreso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ingresados son</w:t>
            </w:r>
          </w:p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usuario invalido</w:t>
            </w:r>
          </w:p>
        </w:tc>
      </w:tr>
    </w:tbl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9.331668907241"/>
        <w:gridCol w:w="6026.180142116383"/>
        <w:gridCol w:w="3.4881889763764775"/>
        <w:tblGridChange w:id="0">
          <w:tblGrid>
            <w:gridCol w:w="2999.331668907241"/>
            <w:gridCol w:w="6026.180142116383"/>
            <w:gridCol w:w="3.488188976376477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ID: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caso</w:t>
            </w:r>
          </w:p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uso: Listar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 negocio: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Actores: administrador,gestores de inventario,cliente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El usuario Necesita poder ver el listado de productos existentes o no dentro de la tienda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Disparador: el usuario selecciona la opción /categoría donde están listados los productos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 El Usuario administrador o gestores de archivos deben estar</w:t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autenticado en la plataforma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 condiciones: Se listan los Productos</w:t>
            </w:r>
          </w:p>
        </w:tc>
      </w:tr>
    </w:tbl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285"/>
        <w:gridCol w:w="765"/>
        <w:gridCol w:w="4050"/>
        <w:tblGridChange w:id="0">
          <w:tblGrid>
            <w:gridCol w:w="810"/>
            <w:gridCol w:w="3285"/>
            <w:gridCol w:w="765"/>
            <w:gridCol w:w="40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o gestores de</w:t>
            </w:r>
          </w:p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archivos selecciona la acción de categoría para listar los artículos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listado de</w:t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artículos.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 le muestra ningún producto si no hay en el listado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Casos de Uso ID:</w:t>
      </w:r>
    </w:p>
    <w:p w:rsidR="00000000" w:rsidDel="00000000" w:rsidP="00000000" w:rsidRDefault="00000000" w:rsidRPr="00000000" w14:paraId="0000022B">
      <w:pPr>
        <w:jc w:val="center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4-5-6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del w:author="kevin angarita" w:id="0" w:date="2021-10-26T02:58:18Z">
        <w:r w:rsidDel="00000000" w:rsidR="00000000" w:rsidRPr="00000000">
          <w:rPr/>
          <mc:AlternateContent>
            <mc:Choice Requires="wpg">
              <w:drawing>
                <wp:inline distB="114300" distT="114300" distL="114300" distR="114300">
                  <wp:extent cx="5731200" cy="2926744"/>
                  <wp:effectExtent b="0" l="0" r="0" t="0"/>
                  <wp:docPr id="1" name=""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-80025" y="-188500"/>
                            <a:ext cx="5731200" cy="2926744"/>
                            <a:chOff x="-80025" y="-188500"/>
                            <a:chExt cx="6769100" cy="3598775"/>
                          </a:xfrm>
                        </wpg:grpSpPr>
                        <pic:pic>
                          <pic:nvPicPr>
                            <pic:cNvPr descr="Diseño sin título (13) (1).png" id="2" name="Shape 2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20496" r="25492" t="0"/>
                            <a:stretch/>
                          </pic:blipFill>
                          <pic:spPr>
                            <a:xfrm>
                              <a:off x="-80025" y="-188500"/>
                              <a:ext cx="1765500" cy="3268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" name="Shape 3"/>
                          <wps:spPr>
                            <a:xfrm>
                              <a:off x="2016226" y="1027225"/>
                              <a:ext cx="1947000" cy="831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818975" y="303925"/>
                              <a:ext cx="1765500" cy="831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2409475" y="629425"/>
                              <a:ext cx="14949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6" name="Shape 6"/>
                          <wps:spPr>
                            <a:xfrm>
                              <a:off x="2188275" y="1132375"/>
                              <a:ext cx="14949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BÚSQUEDA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DE PRODUCTO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963226" y="1445575"/>
                              <a:ext cx="1819500" cy="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5123825" y="2073625"/>
                              <a:ext cx="1322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XXXX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312225" y="2794675"/>
                              <a:ext cx="9810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Buscar producto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293213" y="1396525"/>
                              <a:ext cx="723000" cy="12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902425" y="1858225"/>
                              <a:ext cx="1765500" cy="831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" name="Shape 12"/>
                          <wps:spPr>
                            <a:xfrm>
                              <a:off x="5006975" y="1882650"/>
                              <a:ext cx="1682100" cy="73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NO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 ENCONTRARON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RESULTADOS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5006975" y="349975"/>
                              <a:ext cx="1544100" cy="73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 ENCONTRARON RESULTADOS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775275" y="1159450"/>
                              <a:ext cx="7500" cy="26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772875" y="1445725"/>
                              <a:ext cx="12300" cy="412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111325" y="2273725"/>
                              <a:ext cx="3791100" cy="37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294875" y="580525"/>
                              <a:ext cx="3524100" cy="26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drawing>
                <wp:inline distB="114300" distT="114300" distL="114300" distR="114300">
                  <wp:extent cx="5731200" cy="292674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9267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mc:Fallback>
          </mc:AlternateConten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ID: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 Buscar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 negocio: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Actores: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 El administrador busca un producto en la lista de productos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Disparador: El usuario da click en el boton de busqueda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El Usuario debe estar ingresado como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usuario ingresa un criterio de búsqueda en la barra de texto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Poscondiciones: El sistema retorna los productos filtrados bajo las condiciones requeridas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285"/>
        <w:gridCol w:w="765"/>
        <w:gridCol w:w="4080"/>
        <w:tblGridChange w:id="0">
          <w:tblGrid>
            <w:gridCol w:w="810"/>
            <w:gridCol w:w="3285"/>
            <w:gridCol w:w="765"/>
            <w:gridCol w:w="40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ingresa</w:t>
            </w:r>
          </w:p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criterio de búsqueda en la barra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clickea el</w:t>
            </w:r>
          </w:p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boton de Busqueda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retorna los datos filtrados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ingresa</w:t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criterio de búsqueda en la barra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clickea el</w:t>
            </w:r>
          </w:p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boton de Busqueda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Ningún producto cumple el criterio</w:t>
            </w:r>
          </w:p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búsqueda</w:t>
            </w:r>
          </w:p>
        </w:tc>
      </w:tr>
    </w:tbl>
    <w:p w:rsidR="00000000" w:rsidDel="00000000" w:rsidP="00000000" w:rsidRDefault="00000000" w:rsidRPr="00000000" w14:paraId="0000027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64020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276700" y="-277000"/>
                          <a:ext cx="5731200" cy="3640201"/>
                          <a:chOff x="-276700" y="-277000"/>
                          <a:chExt cx="6716000" cy="4365200"/>
                        </a:xfrm>
                      </wpg:grpSpPr>
                      <pic:pic>
                        <pic:nvPicPr>
                          <pic:cNvPr descr="Diseño sin título (13) (1).png" id="2" name="Shape 2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20496" r="25492" t="0"/>
                          <a:stretch/>
                        </pic:blipFill>
                        <pic:spPr>
                          <a:xfrm>
                            <a:off x="-276700" y="-277000"/>
                            <a:ext cx="2142026" cy="3965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774000" y="964050"/>
                            <a:ext cx="1322700" cy="83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52700" y="133050"/>
                            <a:ext cx="1073400" cy="83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EDITAR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824400" y="1138075"/>
                            <a:ext cx="1073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ACCIÓN DESEADA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12225" y="3256900"/>
                            <a:ext cx="20250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EDICIÓN O ELIMINACIÓN PRODUCTOS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219400" y="1963675"/>
                            <a:ext cx="1140000" cy="83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ELIMINAR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00175" y="550750"/>
                            <a:ext cx="1494900" cy="83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 EDITO O ELIMINO CON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ÉXITO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944400" y="1539100"/>
                            <a:ext cx="1494900" cy="83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 EDITO O ELIMINO CON ÉXITO. VUELVE A INTENTARLO.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48325" y="16325"/>
                            <a:ext cx="9900" cy="5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37575" y="19625"/>
                            <a:ext cx="47304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8000" y="3055175"/>
                            <a:ext cx="4504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97475" y="2396375"/>
                            <a:ext cx="0" cy="6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636200" y="347700"/>
                            <a:ext cx="415500" cy="817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477500" y="1637275"/>
                            <a:ext cx="625500" cy="8583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525" y="311350"/>
                            <a:ext cx="1304100" cy="239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3550" y="2370100"/>
                            <a:ext cx="1338300" cy="2229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64020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6402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ID: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caso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uso: Editar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 negocio: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Actores: administrador,gestores de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usuario Necesita poder ver el detallado del producto con la opción de eliminar, agregar o modificar dicho producto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Disparador: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el producto dentro de los productos listado o selecciona la opción productos dentro de su perfil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o gestores de archivos deben estar</w:t>
            </w:r>
          </w:p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autenticado en la plataforma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 condiciones: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los detalles de cada producto con las opciones de Agregar,Eliminar o modificar producto</w:t>
            </w:r>
          </w:p>
        </w:tc>
      </w:tr>
    </w:tbl>
    <w:p w:rsidR="00000000" w:rsidDel="00000000" w:rsidP="00000000" w:rsidRDefault="00000000" w:rsidRPr="00000000" w14:paraId="0000029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285"/>
        <w:gridCol w:w="765"/>
        <w:gridCol w:w="3885"/>
        <w:tblGridChange w:id="0">
          <w:tblGrid>
            <w:gridCol w:w="810"/>
            <w:gridCol w:w="3285"/>
            <w:gridCol w:w="765"/>
            <w:gridCol w:w="38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o gestores de</w:t>
            </w:r>
          </w:p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archivos selecciona la opción</w:t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artículo.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formulario con la opcion de edicion de cada producto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diligencia el formulario con los datos solicitados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envía el formulario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edita el artículo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</w:t>
            </w:r>
          </w:p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notificando que el</w:t>
            </w:r>
          </w:p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artículo fue editado exitosamente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o gestores de archivos selecciona la opción eliminar artículo.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 confirmación.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confirma la acción.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elimina el producto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 información notificando que el artículo fue eliminado exitosamente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cancelar la operación en cualquier momento y El administrador puede cancelar la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operación en cualquier momento.</w:t>
            </w:r>
          </w:p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 caso de uso.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dato no cumple las condiciones del sistema. El sistema muestra un mensaje de error y dirige al administrador de nuevo al formulario.</w:t>
            </w:r>
          </w:p>
        </w:tc>
      </w:tr>
    </w:tbl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30825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80025" y="-912875"/>
                          <a:ext cx="5731200" cy="3308254"/>
                          <a:chOff x="-80025" y="-912875"/>
                          <a:chExt cx="5926925" cy="4833450"/>
                        </a:xfrm>
                      </wpg:grpSpPr>
                      <pic:pic>
                        <pic:nvPicPr>
                          <pic:cNvPr descr="Diseño sin título (13) (1).png" id="2" name="Shape 2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 b="0" l="20496" r="25492" t="0"/>
                          <a:stretch/>
                        </pic:blipFill>
                        <pic:spPr>
                          <a:xfrm>
                            <a:off x="-80025" y="-188500"/>
                            <a:ext cx="1765500" cy="3268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986350" y="990025"/>
                            <a:ext cx="2478300" cy="108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47100" y="1138075"/>
                            <a:ext cx="2899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BOTÓN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SUPERIOR IZQUIERDO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REGRESO AL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1400" y="2971700"/>
                            <a:ext cx="98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2376750" y="773875"/>
                            <a:ext cx="550800" cy="31467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322600" y="-912875"/>
                            <a:ext cx="708000" cy="30978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308254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3082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9.927650697568"/>
        <w:gridCol w:w="3427.759462685847"/>
        <w:gridCol w:w="2957.8246976402074"/>
        <w:tblGridChange w:id="0">
          <w:tblGrid>
            <w:gridCol w:w="2639.927650697568"/>
            <w:gridCol w:w="3427.759462685847"/>
            <w:gridCol w:w="2957.824697640207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ID: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Home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 negocio: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Administrador,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dirige a la pagina de Home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Disparador: Hacer click en el botón de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en cualquier pagina donde este el boton Home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la ventana Home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la categoría seleccionada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la ventana de ingreso de sesión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la ventana del carrito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una búsqueda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Poscondiciones: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un producto seleccionado</w:t>
            </w:r>
          </w:p>
        </w:tc>
      </w:tr>
    </w:tbl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3210"/>
        <w:gridCol w:w="945"/>
        <w:gridCol w:w="3870"/>
        <w:tblGridChange w:id="0">
          <w:tblGrid>
            <w:gridCol w:w="960"/>
            <w:gridCol w:w="3210"/>
            <w:gridCol w:w="945"/>
            <w:gridCol w:w="38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el botón</w:t>
            </w:r>
          </w:p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Home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 la ventana Home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el botón</w:t>
            </w:r>
          </w:p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alguna categoría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 la ventana de esa</w:t>
            </w:r>
          </w:p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el botón</w:t>
            </w:r>
          </w:p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ingreso de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 la ventana de ingreso</w:t>
            </w:r>
          </w:p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sesion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el botón</w:t>
            </w:r>
          </w:p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carrito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 la ventana de carrito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un criterio de</w:t>
            </w:r>
          </w:p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el botón de</w:t>
            </w:r>
          </w:p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 la ventana de búsqueda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Flujo Alternativo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 en un producto</w:t>
            </w:r>
          </w:p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 carrusel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 la ventana de información detallada del producto</w:t>
            </w:r>
          </w:p>
        </w:tc>
      </w:tr>
    </w:tbl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Casos de Uso ID:</w:t>
      </w:r>
    </w:p>
    <w:p w:rsidR="00000000" w:rsidDel="00000000" w:rsidP="00000000" w:rsidRDefault="00000000" w:rsidRPr="00000000" w14:paraId="0000039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9-10-11</w:t>
      </w:r>
    </w:p>
    <w:p w:rsidR="00000000" w:rsidDel="00000000" w:rsidP="00000000" w:rsidRDefault="00000000" w:rsidRPr="00000000" w14:paraId="0000039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194751</wp:posOffset>
                </wp:positionV>
                <wp:extent cx="5863451" cy="3409147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6300" y="462575"/>
                          <a:ext cx="5863451" cy="3409147"/>
                          <a:chOff x="646300" y="462575"/>
                          <a:chExt cx="7876200" cy="4576350"/>
                        </a:xfrm>
                      </wpg:grpSpPr>
                      <pic:pic>
                        <pic:nvPicPr>
                          <pic:cNvPr id="18" name="Shape 18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6300" y="1717850"/>
                            <a:ext cx="2216149" cy="2216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9" name="Shape 19"/>
                        <wps:spPr>
                          <a:xfrm>
                            <a:off x="3611788" y="1102525"/>
                            <a:ext cx="2832300" cy="323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46475" y="2669000"/>
                            <a:ext cx="9435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274925" y="1609550"/>
                            <a:ext cx="1677600" cy="557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359225" y="1580300"/>
                            <a:ext cx="150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Iniciar Sesion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274925" y="2395350"/>
                            <a:ext cx="1677600" cy="557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359225" y="2411275"/>
                            <a:ext cx="1509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Registra sus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datos de envio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274925" y="3181150"/>
                            <a:ext cx="1677600" cy="557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359225" y="3151900"/>
                            <a:ext cx="1509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Registra datos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 pago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88475" y="2669550"/>
                            <a:ext cx="7260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94825" y="2675150"/>
                            <a:ext cx="9900" cy="7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665925" y="3464300"/>
                            <a:ext cx="1677600" cy="557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750225" y="3435050"/>
                            <a:ext cx="1509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Generacion factura y envio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504700" y="4260725"/>
                            <a:ext cx="9600" cy="73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26525" y="5000025"/>
                            <a:ext cx="57879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45925" y="4174925"/>
                            <a:ext cx="1200" cy="86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757000" y="462575"/>
                            <a:ext cx="1765500" cy="83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52525" y="1853125"/>
                            <a:ext cx="16914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35550" y="1293575"/>
                            <a:ext cx="8400" cy="57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404025" y="1512550"/>
                            <a:ext cx="14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&lt;&lt;Include&gt;&gt;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978400" y="494575"/>
                            <a:ext cx="1322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Registrar Usuario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194751</wp:posOffset>
                </wp:positionV>
                <wp:extent cx="5863451" cy="3409147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3451" cy="34091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9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0.4990038895742"/>
        <w:gridCol w:w="208.42045346741298"/>
        <w:gridCol w:w="2682.280618537141"/>
        <w:gridCol w:w="1255.0536002276826"/>
        <w:gridCol w:w="901.6450052177214"/>
        <w:gridCol w:w="2437.613129684091"/>
        <w:tblGridChange w:id="0">
          <w:tblGrid>
            <w:gridCol w:w="1540.4990038895742"/>
            <w:gridCol w:w="208.42045346741298"/>
            <w:gridCol w:w="2682.280618537141"/>
            <w:gridCol w:w="1255.0536002276826"/>
            <w:gridCol w:w="901.6450052177214"/>
            <w:gridCol w:w="2437.61312968409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ind w:lef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ID:09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Nombre: Registro de usuario previo al proceso de Compra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Prioridad de Negocio: Alta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Iteración Asignada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Actores: Cliente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Descripción: Registro del cliente que va a proceder a la compra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Disparador: El Usuario da click en el botón de carrito de compras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Disparador: El Usuario da click en el botón de carrito de ingreso de sesión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Precondiciones: El usuario debe ir al pago de algún producto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Postcondición: El usuario tiene una cuenta con el historial de compras y seguimiento actual de compra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40" w:before="240" w:lineRule="auto"/>
              <w:ind w:left="140" w:firstLine="0"/>
              <w:jc w:val="center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240" w:before="240" w:lineRule="auto"/>
              <w:ind w:left="14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240" w:before="240" w:lineRule="auto"/>
              <w:ind w:left="140" w:firstLine="0"/>
              <w:jc w:val="center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240" w:before="240" w:lineRule="auto"/>
              <w:ind w:left="14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ind w:left="1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da click en el botón de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Cliente ingresa los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sistema recopila información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sistema crea la cuenta y retorna mensaje de registro exitoso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cliente continúa con el proceso de compra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Alternativo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Rule="auto"/>
              <w:ind w:left="140" w:firstLine="0"/>
              <w:jc w:val="center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ind w:left="14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Rule="auto"/>
              <w:ind w:left="140" w:firstLine="0"/>
              <w:jc w:val="center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ind w:left="14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usuario agrega el producto al carrito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sistema redirige al cliente al loggin para que se registre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usuario ingresa los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sistema recopila la información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sistema crea la cuenta y retorna mensaje de registro exitoso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cliente continúa con el proceso de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Alternativo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40" w:before="240" w:lineRule="auto"/>
              <w:ind w:left="140" w:firstLine="0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ind w:left="14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ind w:left="140" w:firstLine="0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40" w:before="240" w:lineRule="auto"/>
              <w:ind w:left="14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usuario no continua con el proceso de compra y da click en regresar o en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40" w:before="240" w:lineRule="auto"/>
              <w:ind w:left="140" w:firstLine="0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240" w:before="240" w:lineRule="auto"/>
              <w:ind w:left="14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0.4990038895742"/>
        <w:gridCol w:w="208.42045346741298"/>
        <w:gridCol w:w="2682.280618537141"/>
        <w:gridCol w:w="1255.0536002276826"/>
        <w:gridCol w:w="901.6450052177214"/>
        <w:gridCol w:w="2437.613129684091"/>
        <w:tblGridChange w:id="0">
          <w:tblGrid>
            <w:gridCol w:w="1540.4990038895742"/>
            <w:gridCol w:w="208.42045346741298"/>
            <w:gridCol w:w="2682.280618537141"/>
            <w:gridCol w:w="1255.0536002276826"/>
            <w:gridCol w:w="901.6450052177214"/>
            <w:gridCol w:w="2437.61312968409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ind w:lef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ID10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Nombre: Datos de envío de la compra y pago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Prioridad de Negocio: Alta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Iteración Asignada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Actores: Cliente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Descripción: El usuario necesita poder ingresar los datos a donde desea que le llegue la orden de compra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Disparador: El usuario registrado empieza llenar el formulario con la información donde desea que se le haga el envío de los productos seleccionados en el carrito de compra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Precondiciones: El usuario debe haber ingresado los detalles del envío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Postcondición: Se muestra la factura con la orden de envío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ind w:left="140" w:firstLine="0"/>
              <w:jc w:val="center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ind w:left="14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ind w:left="140" w:firstLine="0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ind w:left="14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Rule="auto"/>
              <w:ind w:left="1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da click en el botón de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Se redirige a la ventana de facturación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Alternativo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240" w:lineRule="auto"/>
              <w:ind w:left="140" w:firstLine="0"/>
              <w:jc w:val="center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240" w:before="240" w:lineRule="auto"/>
              <w:ind w:left="140" w:firstLine="0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usuario da click en el botón de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sistema rechaza la compra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Se pide que se llene el formulario de envío y pago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0.4990038895742"/>
        <w:gridCol w:w="208.42045346741298"/>
        <w:gridCol w:w="2682.280618537141"/>
        <w:gridCol w:w="1255.0536002276826"/>
        <w:gridCol w:w="901.6450052177214"/>
        <w:gridCol w:w="2437.613129684091"/>
        <w:tblGridChange w:id="0">
          <w:tblGrid>
            <w:gridCol w:w="1540.4990038895742"/>
            <w:gridCol w:w="208.42045346741298"/>
            <w:gridCol w:w="2682.280618537141"/>
            <w:gridCol w:w="1255.0536002276826"/>
            <w:gridCol w:w="901.6450052177214"/>
            <w:gridCol w:w="2437.61312968409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240" w:before="240" w:lineRule="auto"/>
              <w:ind w:lef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ID:11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Nombre: Ordenar Compra Definitivamente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Prioridad de Negocio: Alta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Iteración Asignada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Actores: Cliente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Descripción: El Usuario Completa la Compra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Disparador: El usuario da click en el botón de compra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Precondiciones: El Usuario debe haber ingresado los detalles del pago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Precondiciones: El usuario debe haber ingresado los detalles del envío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Postcondición: Se muestra la factura con la orden de envío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240" w:before="240" w:lineRule="auto"/>
              <w:ind w:left="140" w:firstLine="0"/>
              <w:jc w:val="center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240" w:before="240" w:lineRule="auto"/>
              <w:ind w:left="14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240" w:before="240" w:lineRule="auto"/>
              <w:ind w:left="140" w:firstLine="0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240" w:before="240" w:lineRule="auto"/>
              <w:ind w:left="14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240" w:before="240" w:lineRule="auto"/>
              <w:ind w:left="1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da click en el botón de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Se redirige a la ventana de facturación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240" w:lineRule="auto"/>
              <w:ind w:lef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Alternativo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240" w:before="240" w:lineRule="auto"/>
              <w:ind w:left="140" w:firstLine="0"/>
              <w:jc w:val="center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240" w:before="240" w:lineRule="auto"/>
              <w:ind w:left="140" w:firstLine="0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N°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usuario da click en el botón de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El sistema rechaza la compra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240" w:before="240" w:lineRule="auto"/>
              <w:ind w:left="140" w:firstLine="0"/>
              <w:rPr/>
            </w:pPr>
            <w:r w:rsidDel="00000000" w:rsidR="00000000" w:rsidRPr="00000000">
              <w:rPr>
                <w:rtl w:val="0"/>
              </w:rPr>
              <w:t xml:space="preserve">Se pide que se llene el formulario de envío y pago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